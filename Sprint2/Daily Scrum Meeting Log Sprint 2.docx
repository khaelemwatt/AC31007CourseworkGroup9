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ins w:author="ElliotStevenson" w:id="0" w:date="2022-01-31T15:48:00Z"/>
          <w:shd w:fill="auto" w:val="clear"/>
          <w:rPrChange w:author="ElliotStevenson" w:id="4" w:date="2022-01-31T15:48:00Z">
            <w:rPr>
              <w:b w:val="1"/>
              <w:sz w:val="40"/>
              <w:szCs w:val="40"/>
              <w:u w:val="single"/>
            </w:rPr>
          </w:rPrChange>
        </w:rPr>
        <w:pPrChange w:author="ElliotStevenson" w:id="0" w:date="2022-01-31T15:48:00Z">
          <w:pPr/>
        </w:pPrChange>
      </w:pPr>
      <w:ins w:author="ElliotStevenson" w:id="0" w:date="2022-01-31T15:48:00Z">
        <w:r w:rsidDel="00000000" w:rsidR="00000000" w:rsidRPr="00000000">
          <w:rPr>
            <w:b w:val="1"/>
            <w:sz w:val="40"/>
            <w:szCs w:val="40"/>
            <w:u w:val="single"/>
            <w:rtl w:val="0"/>
            <w:rPrChange w:author="ElliotStevenson" w:id="1" w:date="2022-01-31T15:49:00Z">
              <w:rPr>
                <w:b w:val="1"/>
                <w:sz w:val="32"/>
                <w:szCs w:val="32"/>
              </w:rPr>
            </w:rPrChange>
          </w:rPr>
          <w:t xml:space="preserve">Daily Scrum </w:t>
        </w:r>
        <w:r w:rsidDel="00000000" w:rsidR="00000000" w:rsidRPr="00000000">
          <w:rPr>
            <w:b w:val="1"/>
            <w:sz w:val="40"/>
            <w:szCs w:val="40"/>
            <w:u w:val="single"/>
            <w:rtl w:val="0"/>
          </w:rPr>
          <w:t xml:space="preserve">Meeting </w:t>
        </w:r>
        <w:r w:rsidDel="00000000" w:rsidR="00000000" w:rsidRPr="00000000">
          <w:rPr>
            <w:b w:val="1"/>
            <w:sz w:val="40"/>
            <w:szCs w:val="40"/>
            <w:u w:val="single"/>
            <w:rtl w:val="0"/>
            <w:rPrChange w:author="ElliotStevenson" w:id="2" w:date="2022-01-31T15:49:00Z">
              <w:rPr>
                <w:b w:val="1"/>
                <w:sz w:val="32"/>
                <w:szCs w:val="32"/>
              </w:rPr>
            </w:rPrChange>
          </w:rPr>
          <w:t xml:space="preserve">Log Sprint 2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2">
      <w:pPr>
        <w:rPr>
          <w:color w:val="4a86e8"/>
          <w:sz w:val="34"/>
          <w:szCs w:val="34"/>
        </w:rPr>
      </w:pPr>
      <w:r w:rsidDel="00000000" w:rsidR="00000000" w:rsidRPr="00000000">
        <w:rPr>
          <w:color w:val="4a86e8"/>
          <w:sz w:val="34"/>
          <w:szCs w:val="34"/>
          <w:rtl w:val="0"/>
        </w:rPr>
        <w:t xml:space="preserve">Monday: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Yesterday’s progress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Work Plan For Today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Obstacles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Elliot Stevenson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36"/>
                <w:szCs w:val="36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Finish User Story #8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Archie Milne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a start on User Story #4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Khaelem Watt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Finish User Story #11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Struan Robertson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a Start on user story #24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Jack Morrison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a start on User Story #14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Antonis Tziouliou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Finish User Story #9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4a86e8"/>
          <w:sz w:val="34"/>
          <w:szCs w:val="34"/>
        </w:rPr>
      </w:pPr>
      <w:r w:rsidDel="00000000" w:rsidR="00000000" w:rsidRPr="00000000">
        <w:rPr>
          <w:color w:val="4a86e8"/>
          <w:sz w:val="34"/>
          <w:szCs w:val="34"/>
          <w:rtl w:val="0"/>
        </w:rPr>
        <w:t xml:space="preserve">Tuesday:</w:t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Yesterday’s progress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Work Plan For Today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Obstacles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Elliot Stevenson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36"/>
                <w:szCs w:val="36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Finished User Story #8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36"/>
                <w:szCs w:val="36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a start on Story #13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Archie Milne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38"/>
                <w:szCs w:val="38"/>
                <w:u w:val="singl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Helped with bootstrap to make some of the pages look better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a start on User Story #4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Khaelem Watt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38"/>
                <w:szCs w:val="38"/>
                <w:u w:val="singl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Finished User Story #11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a page that will display an event based on which goal it relates too, for story #24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Struan Robertson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38"/>
                <w:szCs w:val="38"/>
                <w:u w:val="singl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Helped Finish User Story #9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a Start on user story #24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Jack Morrison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38"/>
                <w:szCs w:val="38"/>
                <w:u w:val="singl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Wrote Javascript for the tours functionality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Continue working on User Story #14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Will need extra field in the events table to function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Antonis Tziouliou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38"/>
                <w:szCs w:val="38"/>
                <w:u w:val="singl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Finished User Story #9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Finish User Story #9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b w:val="1"/>
          <w:sz w:val="40"/>
          <w:szCs w:val="40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4a86e8"/>
          <w:sz w:val="34"/>
          <w:szCs w:val="34"/>
        </w:rPr>
      </w:pPr>
      <w:r w:rsidDel="00000000" w:rsidR="00000000" w:rsidRPr="00000000">
        <w:rPr>
          <w:color w:val="4a86e8"/>
          <w:sz w:val="34"/>
          <w:szCs w:val="34"/>
          <w:rtl w:val="0"/>
        </w:rPr>
        <w:t xml:space="preserve">Wednesday:</w:t>
      </w:r>
    </w:p>
    <w:tbl>
      <w:tblPr>
        <w:tblStyle w:val="Table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Yesterday’s progress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Work Plan For Today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Obstacles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Elliot Stevenson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36"/>
                <w:szCs w:val="36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Finished User Story #13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36"/>
                <w:szCs w:val="36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Help Jack make a start on User Story #7 while he works on User Story #14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Microsoft Azure outage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Archie Milne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38"/>
                <w:szCs w:val="38"/>
                <w:u w:val="singl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Tweaked bootstrap for multiple pages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Was absent from scrum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Microsoft Azure outage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Khaelem Watt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38"/>
                <w:szCs w:val="38"/>
                <w:u w:val="singl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Map shows the area of all events based on goal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Mouser hover over needs to show details of events and be implemented on all goal pages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Microsoft Azure outage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Struan Robertson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Previously finished User Story #9 however has stopped working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Fix Issue with User story 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CORs error, java is being blocked by the browser for some unknown reason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Jack Morrison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38"/>
                <w:szCs w:val="38"/>
                <w:u w:val="singl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Page brings up all events and users can select events but nothing is saved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 on saving them into a new table stored on the backend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Microsoft Azure outage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Antonis Tziouliou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38"/>
                <w:szCs w:val="38"/>
                <w:u w:val="singl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Previously finished User Story #9 however has stopped working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Was absent from scrum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Microsoft Azure outage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4a86e8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4a86e8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4a86e8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4a86e8"/>
          <w:sz w:val="34"/>
          <w:szCs w:val="34"/>
        </w:rPr>
      </w:pPr>
      <w:r w:rsidDel="00000000" w:rsidR="00000000" w:rsidRPr="00000000">
        <w:rPr>
          <w:color w:val="4a86e8"/>
          <w:sz w:val="34"/>
          <w:szCs w:val="34"/>
          <w:rtl w:val="0"/>
        </w:rPr>
        <w:t xml:space="preserve">Thursday:</w:t>
      </w:r>
    </w:p>
    <w:tbl>
      <w:tblPr>
        <w:tblStyle w:val="Table4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Yesterday’s progress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Work Plan For Today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Obstacles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Elliot Stevenson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sz w:val="36"/>
                <w:szCs w:val="36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Laid out basic layout for User Story #14 will need to implement on all pages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36"/>
                <w:szCs w:val="36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Help Jack make a start on User Story #7 while he works on User Story #14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Microsoft Azure outage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Archie Milne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sz w:val="38"/>
                <w:szCs w:val="38"/>
                <w:u w:val="singl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Was unable to get work done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will start work on User Story #4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Microsoft Azure outage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Khaelem Watt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sz w:val="38"/>
                <w:szCs w:val="38"/>
                <w:u w:val="singl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Map is fully functional and operates shows information over hover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Populate map with the events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Microsoft Azure outage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Struan Robertson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CORs error has been resolved and event page is working fully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 on converting the location to latitude and longitude coordinates for map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Microsoft Azure outage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Jack Morrison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is sent and formatted as it should be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table in backend to store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Microsoft Azure outage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Antonis Tziouliou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sz w:val="38"/>
                <w:szCs w:val="38"/>
                <w:u w:val="singl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Absent form last scrum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Was absent from scrum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Microsoft Azure outage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